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F2998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</w:rPr>
      </w:pPr>
      <w:r>
        <w:rPr>
          <w:rFonts w:ascii="`ΩÏ ˛" w:hAnsi="`ΩÏ ˛" w:cs="`ΩÏ ˛"/>
        </w:rPr>
        <w:t>2.1 Demographic Survey data</w:t>
      </w:r>
    </w:p>
    <w:p w14:paraId="181B8BAE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The majority of demographic research relies on two or three main sources of information. First among these</w:t>
      </w:r>
    </w:p>
    <w:p w14:paraId="73CA556B" w14:textId="00857F16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are population enumerations or censuses, followed by vital registration data on births and deaths</w:t>
      </w:r>
      <w:ins w:id="0" w:author="Ying Huang" w:date="2021-07-01T10:57:00Z">
        <w:r>
          <w:rPr>
            <w:rFonts w:ascii="`ΩÏ ˛" w:hAnsi="`ΩÏ ˛" w:cs="`ΩÏ ˛"/>
            <w:sz w:val="20"/>
            <w:szCs w:val="20"/>
          </w:rPr>
          <w:t>,</w:t>
        </w:r>
      </w:ins>
      <w:r>
        <w:rPr>
          <w:rFonts w:ascii="`ΩÏ ˛" w:hAnsi="`ΩÏ ˛" w:cs="`ΩÏ ˛"/>
          <w:sz w:val="20"/>
          <w:szCs w:val="20"/>
        </w:rPr>
        <w:t xml:space="preserve"> and last</w:t>
      </w:r>
    </w:p>
    <w:p w14:paraId="343BE774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but not least, data from surveys. Censuses and other population enumerations are typically undertaken</w:t>
      </w:r>
    </w:p>
    <w:p w14:paraId="792B1119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by federal statistical agencies and demographers use this data once it’s disseminated from these agencies.</w:t>
      </w:r>
    </w:p>
    <w:p w14:paraId="043BE29F" w14:textId="0672931D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Similarly, vital registration data are usually collected by governmental agencies, who oversee the </w:t>
      </w:r>
      <w:ins w:id="1" w:author="Ying Huang" w:date="2021-07-01T10:58:00Z">
        <w:r>
          <w:rPr>
            <w:rFonts w:ascii="`ΩÏ ˛" w:hAnsi="`ΩÏ ˛" w:cs="`ΩÏ ˛"/>
            <w:sz w:val="20"/>
            <w:szCs w:val="20"/>
          </w:rPr>
          <w:t xml:space="preserve">data </w:t>
        </w:r>
      </w:ins>
      <w:r>
        <w:rPr>
          <w:rFonts w:ascii="`ΩÏ ˛" w:hAnsi="`ΩÏ ˛" w:cs="`ΩÏ ˛"/>
          <w:sz w:val="20"/>
          <w:szCs w:val="20"/>
        </w:rPr>
        <w:t>collection</w:t>
      </w:r>
    </w:p>
    <w:p w14:paraId="0871AF07" w14:textId="407F3EB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and data quality</w:t>
      </w:r>
      <w:del w:id="2" w:author="Ying Huang" w:date="2021-07-01T10:58:00Z">
        <w:r w:rsidDel="00041F10">
          <w:rPr>
            <w:rFonts w:ascii="`ΩÏ ˛" w:hAnsi="`ΩÏ ˛" w:cs="`ΩÏ ˛"/>
            <w:sz w:val="20"/>
            <w:szCs w:val="20"/>
          </w:rPr>
          <w:delText xml:space="preserve"> for the data</w:delText>
        </w:r>
      </w:del>
      <w:r>
        <w:rPr>
          <w:rFonts w:ascii="`ΩÏ ˛" w:hAnsi="`ΩÏ ˛" w:cs="`ΩÏ ˛"/>
          <w:sz w:val="20"/>
          <w:szCs w:val="20"/>
        </w:rPr>
        <w:t>. Survey data</w:t>
      </w:r>
      <w:ins w:id="3" w:author="Ying Huang" w:date="2021-07-01T10:58:00Z">
        <w:r>
          <w:rPr>
            <w:rFonts w:ascii="`ΩÏ ˛" w:hAnsi="`ΩÏ ˛" w:cs="`ΩÏ ˛"/>
            <w:sz w:val="20"/>
            <w:szCs w:val="20"/>
          </w:rPr>
          <w:t>,</w:t>
        </w:r>
      </w:ins>
      <w:r>
        <w:rPr>
          <w:rFonts w:ascii="`ΩÏ ˛" w:hAnsi="`ΩÏ ˛" w:cs="`ΩÏ ˛"/>
          <w:sz w:val="20"/>
          <w:szCs w:val="20"/>
        </w:rPr>
        <w:t xml:space="preserve"> on the other hand</w:t>
      </w:r>
      <w:ins w:id="4" w:author="Ying Huang" w:date="2021-07-01T10:58:00Z">
        <w:r>
          <w:rPr>
            <w:rFonts w:ascii="`ΩÏ ˛" w:hAnsi="`ΩÏ ˛" w:cs="`ΩÏ ˛"/>
            <w:sz w:val="20"/>
            <w:szCs w:val="20"/>
          </w:rPr>
          <w:t xml:space="preserve">, </w:t>
        </w:r>
      </w:ins>
      <w:del w:id="5" w:author="Ying Huang" w:date="2021-07-01T10:58:00Z">
        <w:r w:rsidDel="00041F10">
          <w:rPr>
            <w:rFonts w:ascii="`ΩÏ ˛" w:hAnsi="`ΩÏ ˛" w:cs="`ΩÏ ˛"/>
            <w:sz w:val="20"/>
            <w:szCs w:val="20"/>
          </w:rPr>
          <w:delText xml:space="preserve"> </w:delText>
        </w:r>
      </w:del>
      <w:r>
        <w:rPr>
          <w:rFonts w:ascii="`ΩÏ ˛" w:hAnsi="`ΩÏ ˛" w:cs="`ΩÏ ˛"/>
          <w:sz w:val="20"/>
          <w:szCs w:val="20"/>
        </w:rPr>
        <w:t>can come from a wide variety of sources.</w:t>
      </w:r>
    </w:p>
    <w:p w14:paraId="0C545B0A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It’s not uncommon for us to go and collect our own survey data specific to a research project we have,</w:t>
      </w:r>
    </w:p>
    <w:p w14:paraId="1B354AA7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proofErr w:type="gramStart"/>
      <w:r>
        <w:rPr>
          <w:rFonts w:ascii="`ΩÏ ˛" w:hAnsi="`ΩÏ ˛" w:cs="`ΩÏ ˛"/>
          <w:sz w:val="20"/>
          <w:szCs w:val="20"/>
        </w:rPr>
        <w:t>typically</w:t>
      </w:r>
      <w:proofErr w:type="gramEnd"/>
      <w:r>
        <w:rPr>
          <w:rFonts w:ascii="`ΩÏ ˛" w:hAnsi="`ΩÏ ˛" w:cs="`ΩÏ ˛"/>
          <w:sz w:val="20"/>
          <w:szCs w:val="20"/>
        </w:rPr>
        <w:t xml:space="preserve"> on a specialized population that we are interested in learning about, but surveys can also be quite</w:t>
      </w:r>
    </w:p>
    <w:p w14:paraId="667DAF19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general in their scope and collect information on a wide variety of subjects. Owing to the mix of small and</w:t>
      </w:r>
    </w:p>
    <w:p w14:paraId="7EB34864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large-scale survey data collection efforts, survey data are often available on many different topics, locales</w:t>
      </w:r>
    </w:p>
    <w:p w14:paraId="3EED1D43" w14:textId="0676720C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and time periods. Of course</w:t>
      </w:r>
      <w:ins w:id="6" w:author="Ying Huang" w:date="2021-07-01T10:58:00Z">
        <w:r>
          <w:rPr>
            <w:rFonts w:ascii="`ΩÏ ˛" w:hAnsi="`ΩÏ ˛" w:cs="`ΩÏ ˛"/>
            <w:sz w:val="20"/>
            <w:szCs w:val="20"/>
          </w:rPr>
          <w:t>,</w:t>
        </w:r>
      </w:ins>
      <w:r>
        <w:rPr>
          <w:rFonts w:ascii="`ΩÏ ˛" w:hAnsi="`ΩÏ ˛" w:cs="`ΩÏ ˛"/>
          <w:sz w:val="20"/>
          <w:szCs w:val="20"/>
        </w:rPr>
        <w:t xml:space="preserve"> we as demographers are typically interested in population-level analysis or</w:t>
      </w:r>
    </w:p>
    <w:p w14:paraId="298873C6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generalization from our work, so the survey data we try to use are collected in rigorous manners, with much</w:t>
      </w:r>
    </w:p>
    <w:p w14:paraId="72CE4400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attention and forethought paid to ensure the data we collect can actually be representative of the target</w:t>
      </w:r>
    </w:p>
    <w:p w14:paraId="6E13A25E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population we are trying to </w:t>
      </w:r>
      <w:commentRangeStart w:id="7"/>
      <w:r>
        <w:rPr>
          <w:rFonts w:ascii="`ΩÏ ˛" w:hAnsi="`ΩÏ ˛" w:cs="`ΩÏ ˛"/>
          <w:sz w:val="20"/>
          <w:szCs w:val="20"/>
        </w:rPr>
        <w:t>describe</w:t>
      </w:r>
      <w:commentRangeEnd w:id="7"/>
      <w:r>
        <w:rPr>
          <w:rStyle w:val="CommentReference"/>
        </w:rPr>
        <w:commentReference w:id="7"/>
      </w:r>
      <w:r>
        <w:rPr>
          <w:rFonts w:ascii="`ΩÏ ˛" w:hAnsi="`ΩÏ ˛" w:cs="`ΩÏ ˛"/>
          <w:sz w:val="20"/>
          <w:szCs w:val="20"/>
        </w:rPr>
        <w:t>.</w:t>
      </w:r>
    </w:p>
    <w:p w14:paraId="0248DF6C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In this chapter, I will introduce the nature of survey sampling as is often used in demographic data sources,</w:t>
      </w:r>
    </w:p>
    <w:p w14:paraId="40AFDBAC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and describe what to look for when first using a survey data source for you research. These topics are geared</w:t>
      </w:r>
    </w:p>
    <w:p w14:paraId="358B1A1F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towards researchers and students who have not worked with survey data much in the past and will go</w:t>
      </w:r>
    </w:p>
    <w:p w14:paraId="3475F06D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over some very pragmatic things to keep in mind. Following this discussion, I will use a specific example</w:t>
      </w:r>
    </w:p>
    <w:p w14:paraId="2B956548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from the US Census Bureau’s American Community Survey and illustrate how to apply these </w:t>
      </w:r>
      <w:commentRangeStart w:id="8"/>
      <w:r>
        <w:rPr>
          <w:rFonts w:ascii="`ΩÏ ˛" w:hAnsi="`ΩÏ ˛" w:cs="`ΩÏ ˛"/>
          <w:sz w:val="20"/>
          <w:szCs w:val="20"/>
        </w:rPr>
        <w:t>principals</w:t>
      </w:r>
      <w:commentRangeEnd w:id="8"/>
      <w:r>
        <w:rPr>
          <w:rStyle w:val="CommentReference"/>
        </w:rPr>
        <w:commentReference w:id="8"/>
      </w:r>
    </w:p>
    <w:p w14:paraId="1D5B5346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to this specific source. The final goal of this chapter is to show how to use R to analyze survey data and</w:t>
      </w:r>
    </w:p>
    <w:p w14:paraId="53966F48" w14:textId="56EFBFBA" w:rsidR="00CF5FAD" w:rsidRDefault="00041F10" w:rsidP="00041F10">
      <w:pPr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produce useful summaries from our surveys, both tabular and graphically.</w:t>
      </w:r>
    </w:p>
    <w:p w14:paraId="469B3715" w14:textId="4B9D0BC7" w:rsidR="00041F10" w:rsidRDefault="00041F10" w:rsidP="00041F10"/>
    <w:p w14:paraId="653EE9A6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</w:rPr>
      </w:pPr>
      <w:r>
        <w:rPr>
          <w:rFonts w:ascii="`ΩÏ ˛" w:hAnsi="`ΩÏ ˛" w:cs="`ΩÏ ˛"/>
        </w:rPr>
        <w:t>2.2 Basics of survey sampling</w:t>
      </w:r>
    </w:p>
    <w:p w14:paraId="39966A89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To begin this section, I want to go over some of the simple terms from sampling that are very important to</w:t>
      </w:r>
    </w:p>
    <w:p w14:paraId="5A81CC74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those of us who rely on survey data for our work. For many of the concepts from this chapter, I strongly</w:t>
      </w:r>
    </w:p>
    <w:p w14:paraId="408D714E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recommend </w:t>
      </w:r>
      <w:proofErr w:type="spellStart"/>
      <w:r>
        <w:rPr>
          <w:rFonts w:ascii="`ΩÏ ˛" w:hAnsi="`ΩÏ ˛" w:cs="`ΩÏ ˛"/>
          <w:sz w:val="20"/>
          <w:szCs w:val="20"/>
        </w:rPr>
        <w:t>Lohr</w:t>
      </w:r>
      <w:proofErr w:type="spellEnd"/>
      <w:r>
        <w:rPr>
          <w:rFonts w:ascii="`ΩÏ ˛" w:hAnsi="`ΩÏ ˛" w:cs="`ΩÏ ˛"/>
          <w:sz w:val="20"/>
          <w:szCs w:val="20"/>
        </w:rPr>
        <w:t xml:space="preserve"> [2019] for the theoretical portions and Lumley [2010] for discussion of how R is used for</w:t>
      </w:r>
    </w:p>
    <w:p w14:paraId="0D409E26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complex survey data.</w:t>
      </w:r>
    </w:p>
    <w:p w14:paraId="02FFBEFF" w14:textId="477E724D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The target population is the population that our survey has been designed to </w:t>
      </w:r>
      <w:del w:id="9" w:author="Ying Huang" w:date="2021-07-02T17:18:00Z">
        <w:r w:rsidDel="00054548">
          <w:rPr>
            <w:rFonts w:ascii="`ΩÏ ˛" w:hAnsi="`ΩÏ ˛" w:cs="`ΩÏ ˛"/>
            <w:sz w:val="20"/>
            <w:szCs w:val="20"/>
          </w:rPr>
          <w:delText>measure</w:delText>
        </w:r>
      </w:del>
      <w:ins w:id="10" w:author="Ying Huang" w:date="2021-07-02T17:18:00Z">
        <w:r w:rsidR="00054548">
          <w:rPr>
            <w:rFonts w:ascii="`ΩÏ ˛" w:hAnsi="`ΩÏ ˛" w:cs="`ΩÏ ˛"/>
            <w:sz w:val="20"/>
            <w:szCs w:val="20"/>
          </w:rPr>
          <w:t>study</w:t>
        </w:r>
      </w:ins>
      <w:r>
        <w:rPr>
          <w:rFonts w:ascii="`ΩÏ ˛" w:hAnsi="`ΩÏ ˛" w:cs="`ΩÏ ˛"/>
          <w:sz w:val="20"/>
          <w:szCs w:val="20"/>
        </w:rPr>
        <w:t>. For large national</w:t>
      </w:r>
    </w:p>
    <w:p w14:paraId="284EF00A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surveys, these are typically the population of the country of interest. For example, the Demographic and</w:t>
      </w:r>
    </w:p>
    <w:p w14:paraId="775B7A56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Health Survey (DHS) has </w:t>
      </w:r>
      <w:proofErr w:type="spellStart"/>
      <w:proofErr w:type="gramStart"/>
      <w:r>
        <w:rPr>
          <w:rFonts w:ascii="`ΩÏ ˛" w:hAnsi="`ΩÏ ˛" w:cs="`ΩÏ ˛"/>
          <w:sz w:val="20"/>
          <w:szCs w:val="20"/>
        </w:rPr>
        <w:t>it’s</w:t>
      </w:r>
      <w:proofErr w:type="spellEnd"/>
      <w:proofErr w:type="gramEnd"/>
      <w:r>
        <w:rPr>
          <w:rFonts w:ascii="`ΩÏ ˛" w:hAnsi="`ΩÏ ˛" w:cs="`ΩÏ ˛"/>
          <w:sz w:val="20"/>
          <w:szCs w:val="20"/>
        </w:rPr>
        <w:t xml:space="preserve"> primary target population as </w:t>
      </w:r>
      <w:commentRangeStart w:id="11"/>
      <w:r>
        <w:rPr>
          <w:rFonts w:ascii="`ΩÏ ˛" w:hAnsi="`ΩÏ ˛" w:cs="`ΩÏ ˛"/>
          <w:sz w:val="20"/>
          <w:szCs w:val="20"/>
        </w:rPr>
        <w:t>women of childbearing ages in women of reproductive</w:t>
      </w:r>
    </w:p>
    <w:p w14:paraId="0B7129C2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age and their young children living in households</w:t>
      </w:r>
      <w:commentRangeEnd w:id="11"/>
      <w:r w:rsidR="00054548">
        <w:rPr>
          <w:rStyle w:val="CommentReference"/>
        </w:rPr>
        <w:commentReference w:id="11"/>
      </w:r>
      <w:r>
        <w:rPr>
          <w:rFonts w:ascii="`ΩÏ ˛" w:hAnsi="`ΩÏ ˛" w:cs="`ΩÏ ˛"/>
          <w:sz w:val="20"/>
          <w:szCs w:val="20"/>
        </w:rPr>
        <w:t>. Our observational units are the level at which</w:t>
      </w:r>
    </w:p>
    <w:p w14:paraId="0F5BBC57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we are collecting data, for surveys this is typically a person or a household, and our survey documentation</w:t>
      </w:r>
    </w:p>
    <w:p w14:paraId="4D55064F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will tell us what its unit of observation is. </w:t>
      </w:r>
      <w:commentRangeStart w:id="12"/>
      <w:r>
        <w:rPr>
          <w:rFonts w:ascii="`ΩÏ ˛" w:hAnsi="`ΩÏ ˛" w:cs="`ΩÏ ˛"/>
          <w:sz w:val="20"/>
          <w:szCs w:val="20"/>
        </w:rPr>
        <w:t xml:space="preserve">Sampling Units </w:t>
      </w:r>
      <w:commentRangeEnd w:id="12"/>
      <w:r w:rsidR="00054548">
        <w:rPr>
          <w:rStyle w:val="CommentReference"/>
        </w:rPr>
        <w:commentReference w:id="12"/>
      </w:r>
      <w:r>
        <w:rPr>
          <w:rFonts w:ascii="`ΩÏ ˛" w:hAnsi="`ΩÏ ˛" w:cs="`ΩÏ ˛"/>
          <w:sz w:val="20"/>
          <w:szCs w:val="20"/>
        </w:rPr>
        <w:t>refer to the units that can serve for us to collect</w:t>
      </w:r>
    </w:p>
    <w:p w14:paraId="51DFE116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data from, for example we may not have a list of every school age child, but we may have a list of schools,</w:t>
      </w:r>
    </w:p>
    <w:p w14:paraId="14CAE169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proofErr w:type="gramStart"/>
      <w:r>
        <w:rPr>
          <w:rFonts w:ascii="`ΩÏ ˛" w:hAnsi="`ΩÏ ˛" w:cs="`ΩÏ ˛"/>
          <w:sz w:val="20"/>
          <w:szCs w:val="20"/>
        </w:rPr>
        <w:t>so</w:t>
      </w:r>
      <w:proofErr w:type="gramEnd"/>
      <w:r>
        <w:rPr>
          <w:rFonts w:ascii="`ΩÏ ˛" w:hAnsi="`ΩÏ ˛" w:cs="`ΩÏ ˛"/>
          <w:sz w:val="20"/>
          <w:szCs w:val="20"/>
        </w:rPr>
        <w:t xml:space="preserve"> we may use schools as our sampling units and sample children within them. The sampling frame is the</w:t>
      </w:r>
    </w:p>
    <w:p w14:paraId="46363982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set of sampling units containing distinct sets of population members, this is usually the most recent</w:t>
      </w:r>
    </w:p>
    <w:p w14:paraId="29490B31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population census, ideally the entire population, or following our school example from above, the entire</w:t>
      </w:r>
    </w:p>
    <w:p w14:paraId="723F1DE8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listing of schools.</w:t>
      </w:r>
    </w:p>
    <w:p w14:paraId="7A6B3594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These terms are ubiquitous in sampling, but other terminology also exists in many surveys and these terms</w:t>
      </w:r>
    </w:p>
    <w:p w14:paraId="7DF368F8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relate to the nature of how the survey was actually carried out. Many </w:t>
      </w:r>
      <w:proofErr w:type="gramStart"/>
      <w:r>
        <w:rPr>
          <w:rFonts w:ascii="`ΩÏ ˛" w:hAnsi="`ΩÏ ˛" w:cs="`ΩÏ ˛"/>
          <w:sz w:val="20"/>
          <w:szCs w:val="20"/>
        </w:rPr>
        <w:t>times</w:t>
      </w:r>
      <w:proofErr w:type="gramEnd"/>
      <w:r>
        <w:rPr>
          <w:rFonts w:ascii="`ΩÏ ˛" w:hAnsi="`ΩÏ ˛" w:cs="`ΩÏ ˛"/>
          <w:sz w:val="20"/>
          <w:szCs w:val="20"/>
        </w:rPr>
        <w:t xml:space="preserve"> the surveys we end up using</w:t>
      </w:r>
    </w:p>
    <w:p w14:paraId="7E0EFC2F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are not themselves simple random samples, but are instead some blend of </w:t>
      </w:r>
      <w:commentRangeStart w:id="13"/>
      <w:r>
        <w:rPr>
          <w:rFonts w:ascii="`ΩÏ ˛" w:hAnsi="`ΩÏ ˛" w:cs="`ΩÏ ˛"/>
          <w:sz w:val="20"/>
          <w:szCs w:val="20"/>
        </w:rPr>
        <w:t>stratified or cluster sample</w:t>
      </w:r>
      <w:commentRangeEnd w:id="13"/>
      <w:r w:rsidR="00054548">
        <w:rPr>
          <w:rStyle w:val="CommentReference"/>
        </w:rPr>
        <w:commentReference w:id="13"/>
      </w:r>
      <w:r>
        <w:rPr>
          <w:rFonts w:ascii="`ΩÏ ˛" w:hAnsi="`ΩÏ ˛" w:cs="`ΩÏ ˛"/>
          <w:sz w:val="20"/>
          <w:szCs w:val="20"/>
        </w:rPr>
        <w:t>.</w:t>
      </w:r>
    </w:p>
    <w:p w14:paraId="1FED8E4A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For example, the DHS uses a stratified, cluster sample to collect its information. Strata refer to relatively</w:t>
      </w:r>
    </w:p>
    <w:p w14:paraId="7778600E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homogeneous areas within the place we are trying to collect data. In the DHS, these are typically rural or</w:t>
      </w:r>
    </w:p>
    <w:p w14:paraId="6009FB9C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urban areas of a country, as identified by the census. Within each </w:t>
      </w:r>
      <w:proofErr w:type="gramStart"/>
      <w:r>
        <w:rPr>
          <w:rFonts w:ascii="`ΩÏ ˛" w:hAnsi="`ΩÏ ˛" w:cs="`ΩÏ ˛"/>
          <w:sz w:val="20"/>
          <w:szCs w:val="20"/>
        </w:rPr>
        <w:t>strata</w:t>
      </w:r>
      <w:proofErr w:type="gramEnd"/>
      <w:r>
        <w:rPr>
          <w:rFonts w:ascii="`ΩÏ ˛" w:hAnsi="`ΩÏ ˛" w:cs="`ΩÏ ˛"/>
          <w:sz w:val="20"/>
          <w:szCs w:val="20"/>
        </w:rPr>
        <w:t>, the DHS will choose clusters from</w:t>
      </w:r>
    </w:p>
    <w:p w14:paraId="7A0679B1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which to sample from, this is a two-stage sampling method, where first the sampling frame is stratified,</w:t>
      </w:r>
    </w:p>
    <w:p w14:paraId="65777C53" w14:textId="77777777" w:rsidR="00041F10" w:rsidRDefault="00041F10" w:rsidP="00041F10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then clusters are selected. Clusters in the DHS are usually neighborhoods in urban areas and smaller towns</w:t>
      </w:r>
    </w:p>
    <w:p w14:paraId="62D9A164" w14:textId="5389C60A" w:rsidR="00041F10" w:rsidRDefault="00041F10" w:rsidP="00041F10">
      <w:pPr>
        <w:rPr>
          <w:ins w:id="14" w:author="Ying Huang" w:date="2021-07-02T17:24:00Z"/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or villages in rural areas.</w:t>
      </w:r>
    </w:p>
    <w:p w14:paraId="677F5542" w14:textId="1AF6A6D6" w:rsidR="00054548" w:rsidRDefault="00054548" w:rsidP="00041F10">
      <w:pPr>
        <w:rPr>
          <w:ins w:id="15" w:author="Ying Huang" w:date="2021-07-02T17:24:00Z"/>
        </w:rPr>
      </w:pPr>
    </w:p>
    <w:p w14:paraId="1535B6FB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</w:rPr>
      </w:pPr>
      <w:r>
        <w:rPr>
          <w:rFonts w:ascii="`ΩÏ ˛" w:hAnsi="`ΩÏ ˛" w:cs="`ΩÏ ˛"/>
        </w:rPr>
        <w:t>2.3 Simple versus complex survey designs</w:t>
      </w:r>
    </w:p>
    <w:p w14:paraId="48B967C4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How the data we’re using is sampled has a major implication for how we analyze it. The majority of statistical</w:t>
      </w:r>
    </w:p>
    <w:p w14:paraId="0BCEA6F8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tools assume that data come from simple random samples, because most methods assume independence of</w:t>
      </w:r>
    </w:p>
    <w:p w14:paraId="11E826A1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lastRenderedPageBreak/>
        <w:t>observations, regardless of which distribution or test statistic you are using. Violations of this assumption are</w:t>
      </w:r>
    </w:p>
    <w:p w14:paraId="121E9A40" w14:textId="15B84FAB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a big problem when we go to analyze our data, because the non-independence of survey data </w:t>
      </w:r>
      <w:del w:id="16" w:author="Ying Huang" w:date="2021-07-02T17:25:00Z">
        <w:r w:rsidDel="00054548">
          <w:rPr>
            <w:rFonts w:ascii="`ΩÏ ˛" w:hAnsi="`ΩÏ ˛" w:cs="`ΩÏ ˛"/>
            <w:sz w:val="20"/>
            <w:szCs w:val="20"/>
          </w:rPr>
          <w:delText>are</w:delText>
        </w:r>
      </w:del>
      <w:ins w:id="17" w:author="Ying Huang" w:date="2021-07-02T17:25:00Z">
        <w:r>
          <w:rPr>
            <w:rFonts w:ascii="`ΩÏ ˛" w:hAnsi="`ΩÏ ˛" w:cs="`ΩÏ ˛"/>
            <w:sz w:val="20"/>
            <w:szCs w:val="20"/>
          </w:rPr>
          <w:t>is</w:t>
        </w:r>
      </w:ins>
      <w:r>
        <w:rPr>
          <w:rFonts w:ascii="`ΩÏ ˛" w:hAnsi="`ΩÏ ˛" w:cs="`ΩÏ ˛"/>
          <w:sz w:val="20"/>
          <w:szCs w:val="20"/>
        </w:rPr>
        <w:t xml:space="preserve"> automatically</w:t>
      </w:r>
    </w:p>
    <w:p w14:paraId="3B103FB9" w14:textId="5E085070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in violation of a key assumption of any </w:t>
      </w:r>
      <w:ins w:id="18" w:author="Ying Huang" w:date="2021-07-02T17:26:00Z">
        <w:r>
          <w:rPr>
            <w:rFonts w:ascii="`ΩÏ ˛" w:hAnsi="`ΩÏ ˛" w:cs="`ΩÏ ˛"/>
            <w:sz w:val="20"/>
            <w:szCs w:val="20"/>
          </w:rPr>
          <w:t xml:space="preserve">statistical </w:t>
        </w:r>
      </w:ins>
      <w:r>
        <w:rPr>
          <w:rFonts w:ascii="`ΩÏ ˛" w:hAnsi="`ΩÏ ˛" w:cs="`ΩÏ ˛"/>
          <w:sz w:val="20"/>
          <w:szCs w:val="20"/>
        </w:rPr>
        <w:t>test. The stratified and clustered nature of many survey samples</w:t>
      </w:r>
    </w:p>
    <w:p w14:paraId="79697811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may also present problems for methods such as linear regression analysis which assume errors in the model</w:t>
      </w:r>
    </w:p>
    <w:p w14:paraId="5E30188A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are </w:t>
      </w:r>
      <w:proofErr w:type="spellStart"/>
      <w:r>
        <w:rPr>
          <w:rFonts w:ascii="`ΩÏ ˛" w:hAnsi="`ΩÏ ˛" w:cs="`ΩÏ ˛"/>
          <w:sz w:val="20"/>
          <w:szCs w:val="20"/>
        </w:rPr>
        <w:t>homoskedastic</w:t>
      </w:r>
      <w:proofErr w:type="spellEnd"/>
      <w:r>
        <w:rPr>
          <w:rFonts w:ascii="`ΩÏ ˛" w:hAnsi="`ΩÏ ˛" w:cs="`ΩÏ ˛"/>
          <w:sz w:val="20"/>
          <w:szCs w:val="20"/>
        </w:rPr>
        <w:t>, or constant. When data are collected in a stratified or clustered method, the data</w:t>
      </w:r>
    </w:p>
    <w:p w14:paraId="762A436A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may have less variation than a simple random sample, because individuals who live closely to one another</w:t>
      </w:r>
    </w:p>
    <w:p w14:paraId="4E693F2E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often share other characteristics in common as well. Our statistical models don’t do well with this type of</w:t>
      </w:r>
    </w:p>
    <w:p w14:paraId="36A9A359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reduction in variation and we often have to resort to manipulations of our model parameters or standard</w:t>
      </w:r>
    </w:p>
    <w:p w14:paraId="24EC6CCB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errors of our statistics in order to make them coincide with how the data were collected.</w:t>
      </w:r>
    </w:p>
    <w:p w14:paraId="1D166AF6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Not to fear! Data collected using public funds are typically required to be made available to the public with</w:t>
      </w:r>
    </w:p>
    <w:p w14:paraId="0012103A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information on how to use them. Most surveys come with some kind of code book or user manual which</w:t>
      </w:r>
    </w:p>
    <w:p w14:paraId="153AA909" w14:textId="48DDE940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describes how the data were collected and how you should go about using them. In these cases, it pays to</w:t>
      </w:r>
      <w:r w:rsidRPr="00054548">
        <w:rPr>
          <w:rFonts w:ascii="`ΩÏ ˛" w:hAnsi="`ΩÏ ˛" w:cs="`ΩÏ ˛"/>
          <w:sz w:val="20"/>
          <w:szCs w:val="20"/>
        </w:rPr>
        <w:t xml:space="preserve"> </w:t>
      </w:r>
      <w:r>
        <w:rPr>
          <w:rFonts w:ascii="`ΩÏ ˛" w:hAnsi="`ΩÏ ˛" w:cs="`ΩÏ ˛"/>
          <w:sz w:val="20"/>
          <w:szCs w:val="20"/>
        </w:rPr>
        <w:t>read the manual because it will tell you the names of the stratification and clustering variables in the survey</w:t>
      </w:r>
    </w:p>
    <w:p w14:paraId="0673732C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data. This will allow you to use the design of the survey in your analysis so that your statistical routines</w:t>
      </w:r>
    </w:p>
    <w:p w14:paraId="16161B9B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are corrected for the non-randomness and homogeneity in the survey data.</w:t>
      </w:r>
    </w:p>
    <w:p w14:paraId="692DBAC2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He’s not heavy, he’s my brother</w:t>
      </w:r>
    </w:p>
    <w:p w14:paraId="1A62A030" w14:textId="27EB114A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Another important aspect of survey data </w:t>
      </w:r>
      <w:del w:id="19" w:author="Ying Huang" w:date="2021-07-02T17:27:00Z">
        <w:r w:rsidDel="00054548">
          <w:rPr>
            <w:rFonts w:ascii="`ΩÏ ˛" w:hAnsi="`ΩÏ ˛" w:cs="`ΩÏ ˛"/>
            <w:sz w:val="20"/>
            <w:szCs w:val="20"/>
          </w:rPr>
          <w:delText>are</w:delText>
        </w:r>
      </w:del>
      <w:ins w:id="20" w:author="Ying Huang" w:date="2021-07-02T17:27:00Z">
        <w:r>
          <w:rPr>
            <w:rFonts w:ascii="`ΩÏ ˛" w:hAnsi="`ΩÏ ˛" w:cs="`ΩÏ ˛"/>
            <w:sz w:val="20"/>
            <w:szCs w:val="20"/>
          </w:rPr>
          <w:t>is</w:t>
        </w:r>
      </w:ins>
      <w:r>
        <w:rPr>
          <w:rFonts w:ascii="`ΩÏ ˛" w:hAnsi="`ΩÏ ˛" w:cs="`ΩÏ ˛"/>
          <w:sz w:val="20"/>
          <w:szCs w:val="20"/>
        </w:rPr>
        <w:t xml:space="preserve"> the use of weighting variables. Whenever we design a survey,</w:t>
      </w:r>
    </w:p>
    <w:p w14:paraId="54A800A4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14"/>
          <w:szCs w:val="14"/>
        </w:rPr>
      </w:pPr>
      <w:r>
        <w:rPr>
          <w:rFonts w:ascii="`ΩÏ ˛" w:hAnsi="`ΩÏ ˛" w:cs="`ΩÏ ˛"/>
          <w:sz w:val="20"/>
          <w:szCs w:val="20"/>
        </w:rPr>
        <w:t>we have our target population, or universe of respondents in mind. In the DHS, again, this is traditionally</w:t>
      </w:r>
      <w:r>
        <w:rPr>
          <w:rFonts w:ascii="`ΩÏ ˛" w:hAnsi="`ΩÏ ˛" w:cs="`ΩÏ ˛"/>
          <w:sz w:val="14"/>
          <w:szCs w:val="14"/>
        </w:rPr>
        <w:t>2</w:t>
      </w:r>
    </w:p>
    <w:p w14:paraId="4C2D7E0D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women of childbearing age and their children [International, 2012]. When we collect a sample from this</w:t>
      </w:r>
    </w:p>
    <w:p w14:paraId="084996D6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population, or sample may be, and typically is, imperfect. It is imperfect for many reasons, owing to the</w:t>
      </w:r>
    </w:p>
    <w:p w14:paraId="0A2C489E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difficulty of sampling some members of the population, or their unwillingness to participate in our study.</w:t>
      </w:r>
    </w:p>
    <w:p w14:paraId="5FEA83B4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Part of designing an effective survey is knowing your universe or population, and its characteristics. This</w:t>
      </w:r>
    </w:p>
    <w:p w14:paraId="42CB73F8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will let you know the probability of a particular person being in the sample. Of course, the more complicated</w:t>
      </w:r>
    </w:p>
    <w:p w14:paraId="122CDA4C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the survey, the more complicated it is to know what this probability is. For example, if we were to sample</w:t>
      </w:r>
    </w:p>
    <w:p w14:paraId="5DBF49FC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people in the United States, using a stratified design based on rural and urban residence, we would need to</w:t>
      </w:r>
    </w:p>
    <w:p w14:paraId="0E86211E" w14:textId="0CF6EC31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know how many people lived in rural and urban areas within the country, as this would </w:t>
      </w:r>
      <w:proofErr w:type="spellStart"/>
      <w:proofErr w:type="gramStart"/>
      <w:r>
        <w:rPr>
          <w:rFonts w:ascii="`ΩÏ ˛" w:hAnsi="`ΩÏ ˛" w:cs="`ΩÏ ˛"/>
          <w:sz w:val="20"/>
          <w:szCs w:val="20"/>
        </w:rPr>
        <w:t>effect</w:t>
      </w:r>
      <w:proofErr w:type="spellEnd"/>
      <w:proofErr w:type="gramEnd"/>
      <w:r>
        <w:rPr>
          <w:rFonts w:ascii="`ΩÏ ˛" w:hAnsi="`ΩÏ ˛" w:cs="`ΩÏ ˛"/>
          <w:sz w:val="20"/>
          <w:szCs w:val="20"/>
        </w:rPr>
        <w:t xml:space="preserve"> the probability</w:t>
      </w:r>
    </w:p>
    <w:p w14:paraId="4AB123D6" w14:textId="77777777" w:rsidR="00054548" w:rsidRDefault="00054548" w:rsidP="00054548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of sampling a person in each type of area. This inclusion probability tells us how likely a given person is</w:t>
      </w:r>
    </w:p>
    <w:p w14:paraId="036B1BC4" w14:textId="77CFCA0C" w:rsidR="00054548" w:rsidRDefault="00054548" w:rsidP="00054548">
      <w:pPr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of being sampled. The inverse of the inclusion probability is called the sampling weight:</w:t>
      </w:r>
    </w:p>
    <w:p w14:paraId="79871BAD" w14:textId="4F3DBCA6" w:rsidR="00DB3715" w:rsidRDefault="00DB3715" w:rsidP="00054548"/>
    <w:p w14:paraId="4A792326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Sampling weights are what we use to make our analyses of a survey representative of the </w:t>
      </w:r>
      <w:commentRangeStart w:id="21"/>
      <w:r>
        <w:rPr>
          <w:rFonts w:ascii="`ΩÏ ˛" w:hAnsi="`ΩÏ ˛" w:cs="`ΩÏ ˛"/>
          <w:sz w:val="20"/>
          <w:szCs w:val="20"/>
        </w:rPr>
        <w:t>larger</w:t>
      </w:r>
      <w:commentRangeEnd w:id="21"/>
      <w:r>
        <w:rPr>
          <w:rStyle w:val="CommentReference"/>
        </w:rPr>
        <w:commentReference w:id="21"/>
      </w:r>
      <w:r>
        <w:rPr>
          <w:rFonts w:ascii="`ΩÏ ˛" w:hAnsi="`ΩÏ ˛" w:cs="`ΩÏ ˛"/>
          <w:sz w:val="20"/>
          <w:szCs w:val="20"/>
        </w:rPr>
        <w:t xml:space="preserve"> population.</w:t>
      </w:r>
    </w:p>
    <w:p w14:paraId="244647BE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They serve many purposes including unequal inclusion probabilities, differences in sample characteristics</w:t>
      </w:r>
    </w:p>
    <w:p w14:paraId="373AFCD2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compared to the larger population, and differences in response rates across sample subgroups. All of these</w:t>
      </w:r>
    </w:p>
    <w:p w14:paraId="6D01D1FD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situations make the sample deviate from the population by affecting who the actual respondents included</w:t>
      </w:r>
    </w:p>
    <w:p w14:paraId="79E1BE9C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in the survey are. Differences in our sample when compared to the larger population can affect most all of</w:t>
      </w:r>
    </w:p>
    <w:p w14:paraId="645A4F7F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our statistical analysis since again, most methods assume random sampling. The weights that are included</w:t>
      </w:r>
    </w:p>
    <w:p w14:paraId="77A89978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in public data are the result of a rigorous process conducted by those who designed and implemented</w:t>
      </w:r>
    </w:p>
    <w:p w14:paraId="1A1484BC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the survey itself, and most surveys in their user manuals or code books describe the process of how the</w:t>
      </w:r>
    </w:p>
    <w:p w14:paraId="2034E8C1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weights are created. For example, the US Center for Disease Control and Prevention’s Behavioral Risk</w:t>
      </w:r>
    </w:p>
    <w:p w14:paraId="28D20064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Factor Surveillance System (BRFSS) provides a very thorough description of how their final person weights</w:t>
      </w:r>
    </w:p>
    <w:p w14:paraId="1B65D2B9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are calculated [CDC, 2020]. These weights include three primary factors, the stratum weight, which is a</w:t>
      </w:r>
    </w:p>
    <w:p w14:paraId="2C51C73E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combination of the number of records in a </w:t>
      </w:r>
      <w:proofErr w:type="gramStart"/>
      <w:r>
        <w:rPr>
          <w:rFonts w:ascii="`ΩÏ ˛" w:hAnsi="`ΩÏ ˛" w:cs="`ΩÏ ˛"/>
          <w:sz w:val="20"/>
          <w:szCs w:val="20"/>
        </w:rPr>
        <w:t>sample strata</w:t>
      </w:r>
      <w:proofErr w:type="gramEnd"/>
      <w:r>
        <w:rPr>
          <w:rFonts w:ascii="`ΩÏ ˛" w:hAnsi="`ΩÏ ˛" w:cs="`ΩÏ ˛"/>
          <w:sz w:val="20"/>
          <w:szCs w:val="20"/>
        </w:rPr>
        <w:t xml:space="preserve"> and the density of </w:t>
      </w:r>
      <w:commentRangeStart w:id="22"/>
      <w:r>
        <w:rPr>
          <w:rFonts w:ascii="`ΩÏ ˛" w:hAnsi="`ΩÏ ˛" w:cs="`ΩÏ ˛"/>
          <w:sz w:val="20"/>
          <w:szCs w:val="20"/>
        </w:rPr>
        <w:t>phone lines in a given strata</w:t>
      </w:r>
      <w:commentRangeEnd w:id="22"/>
      <w:r>
        <w:rPr>
          <w:rStyle w:val="CommentReference"/>
        </w:rPr>
        <w:commentReference w:id="22"/>
      </w:r>
      <w:r>
        <w:rPr>
          <w:rFonts w:ascii="`ΩÏ ˛" w:hAnsi="`ΩÏ ˛" w:cs="`ΩÏ ˛"/>
          <w:sz w:val="20"/>
          <w:szCs w:val="20"/>
        </w:rPr>
        <w:t>,</w:t>
      </w:r>
    </w:p>
    <w:p w14:paraId="58556CAA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combined with the number of phones in a sampled household and the number of adults in the household to</w:t>
      </w:r>
    </w:p>
    <w:p w14:paraId="6036991C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produce the final design weight. These weights are then raked to eight different marginal totals, based on age,</w:t>
      </w:r>
    </w:p>
    <w:p w14:paraId="299CC1D5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race/ethnicity, education, marital status, home ownership, gender by race/ethnicity, age by race/ethnicity</w:t>
      </w:r>
    </w:p>
    <w:p w14:paraId="7DC4C91D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and phone </w:t>
      </w:r>
      <w:proofErr w:type="gramStart"/>
      <w:r>
        <w:rPr>
          <w:rFonts w:ascii="`ΩÏ ˛" w:hAnsi="`ΩÏ ˛" w:cs="`ΩÏ ˛"/>
          <w:sz w:val="20"/>
          <w:szCs w:val="20"/>
        </w:rPr>
        <w:t>ownership[</w:t>
      </w:r>
      <w:proofErr w:type="gramEnd"/>
      <w:r>
        <w:rPr>
          <w:rFonts w:ascii="`ΩÏ ˛" w:hAnsi="`ΩÏ ˛" w:cs="`ΩÏ ˛"/>
          <w:sz w:val="20"/>
          <w:szCs w:val="20"/>
        </w:rPr>
        <w:t>CDC, 2020]. After this process, weights are interpretable as the number of people a</w:t>
      </w:r>
    </w:p>
    <w:p w14:paraId="01645B58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given respondent in the survey represents in the population. So, if a respondent’s weight in the survey data</w:t>
      </w:r>
    </w:p>
    <w:p w14:paraId="0E7B0F70" w14:textId="50773C92" w:rsidR="00DB3715" w:rsidRDefault="00DB3715" w:rsidP="00DB3715">
      <w:pPr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is 100, they actually represent 100 people in the target </w:t>
      </w:r>
      <w:commentRangeStart w:id="23"/>
      <w:r>
        <w:rPr>
          <w:rFonts w:ascii="`ΩÏ ˛" w:hAnsi="`ΩÏ ˛" w:cs="`ΩÏ ˛"/>
          <w:sz w:val="20"/>
          <w:szCs w:val="20"/>
        </w:rPr>
        <w:t>population</w:t>
      </w:r>
      <w:commentRangeEnd w:id="23"/>
      <w:r>
        <w:rPr>
          <w:rStyle w:val="CommentReference"/>
        </w:rPr>
        <w:commentReference w:id="23"/>
      </w:r>
      <w:r>
        <w:rPr>
          <w:rFonts w:ascii="`ΩÏ ˛" w:hAnsi="`ΩÏ ˛" w:cs="`ΩÏ ˛"/>
          <w:sz w:val="20"/>
          <w:szCs w:val="20"/>
        </w:rPr>
        <w:t>.</w:t>
      </w:r>
    </w:p>
    <w:p w14:paraId="3ECD30A8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</w:p>
    <w:p w14:paraId="04D816D4" w14:textId="60D07658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Other types of weights also exist, and are commonly seen in federal data sources. A common kind of weight</w:t>
      </w:r>
    </w:p>
    <w:p w14:paraId="70F08566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that includes information on both the probability of inclusion AND the stratified design of the survey are</w:t>
      </w:r>
    </w:p>
    <w:p w14:paraId="563A97B5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replicate weights. Replicate weights are multiple weights for each respondent, and there are as many</w:t>
      </w:r>
    </w:p>
    <w:p w14:paraId="20DAEC1F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weights as there are different levels of the stratification variable. Later in this chapter, we will discuss how</w:t>
      </w:r>
    </w:p>
    <w:p w14:paraId="095B9F75" w14:textId="4AE76219" w:rsidR="00DB3715" w:rsidRDefault="00DB3715" w:rsidP="00DB3715">
      <w:pPr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lastRenderedPageBreak/>
        <w:t>replicate weights are used, as compared to single design weights in an example.</w:t>
      </w:r>
    </w:p>
    <w:p w14:paraId="29AB2895" w14:textId="2640AB41" w:rsidR="00DB3715" w:rsidRDefault="00DB3715" w:rsidP="00DB3715"/>
    <w:p w14:paraId="19F6AF43" w14:textId="02572BFB" w:rsidR="00DB3715" w:rsidRDefault="00DB3715" w:rsidP="00DB3715">
      <w:pPr>
        <w:rPr>
          <w:rFonts w:ascii="`ΩÏ ˛" w:hAnsi="`ΩÏ ˛" w:cs="`ΩÏ ˛"/>
        </w:rPr>
      </w:pPr>
      <w:r>
        <w:rPr>
          <w:rFonts w:ascii="`ΩÏ ˛" w:hAnsi="`ΩÏ ˛" w:cs="`ΩÏ ˛"/>
        </w:rPr>
        <w:t>2.4 Characteristics of YOUR survey</w:t>
      </w:r>
    </w:p>
    <w:p w14:paraId="58BA55F0" w14:textId="23E6894C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Survey data that come from reputable sources, such as most federal agencies or repositories such as the Interuniversity</w:t>
      </w:r>
      <w:r>
        <w:rPr>
          <w:rFonts w:ascii="`ΩÏ ˛" w:hAnsi="`ΩÏ ˛" w:cs="`ΩÏ ˛"/>
          <w:sz w:val="20"/>
          <w:szCs w:val="20"/>
        </w:rPr>
        <w:t xml:space="preserve"> </w:t>
      </w:r>
      <w:r>
        <w:rPr>
          <w:rFonts w:ascii="`ΩÏ ˛" w:hAnsi="`ΩÏ ˛" w:cs="`ΩÏ ˛"/>
          <w:sz w:val="20"/>
          <w:szCs w:val="20"/>
        </w:rPr>
        <w:t>Consortium for Political and Social Research (ICPSR) at the University of Michigan in the United</w:t>
      </w:r>
    </w:p>
    <w:p w14:paraId="7F7FCC9F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States, are accompanied by descriptions of the data source including when and where it was collected, what</w:t>
      </w:r>
    </w:p>
    <w:p w14:paraId="2FF57117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it</w:t>
      </w:r>
      <w:del w:id="24" w:author="Ying Huang" w:date="2021-07-02T17:35:00Z">
        <w:r w:rsidDel="00DB3715">
          <w:rPr>
            <w:rFonts w:ascii="`ΩÏ ˛" w:hAnsi="`ΩÏ ˛" w:cs="`ΩÏ ˛"/>
            <w:sz w:val="20"/>
            <w:szCs w:val="20"/>
          </w:rPr>
          <w:delText>’</w:delText>
        </w:r>
      </w:del>
      <w:r>
        <w:rPr>
          <w:rFonts w:ascii="`ΩÏ ˛" w:hAnsi="`ΩÏ ˛" w:cs="`ΩÏ ˛"/>
          <w:sz w:val="20"/>
          <w:szCs w:val="20"/>
        </w:rPr>
        <w:t>s target population is, and information on the design of the survey. This will include information on sample</w:t>
      </w:r>
      <w:ins w:id="25" w:author="Ying Huang" w:date="2021-07-02T17:35:00Z">
        <w:r>
          <w:rPr>
            <w:rFonts w:ascii="`ΩÏ ˛" w:hAnsi="`ΩÏ ˛" w:cs="`ΩÏ ˛"/>
            <w:sz w:val="20"/>
            <w:szCs w:val="20"/>
          </w:rPr>
          <w:t xml:space="preserve"> </w:t>
        </w:r>
      </w:ins>
      <w:r>
        <w:rPr>
          <w:rFonts w:ascii="`ΩÏ ˛" w:hAnsi="`ΩÏ ˛" w:cs="`ΩÏ ˛"/>
          <w:sz w:val="20"/>
          <w:szCs w:val="20"/>
        </w:rPr>
        <w:t>design, such as stratum or cluster variables, and design or replicate weights to be used when you conduct</w:t>
      </w:r>
    </w:p>
    <w:p w14:paraId="760055D2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your analysis. I cannot stress enough that learning how your particular survey data source is designed, and</w:t>
      </w:r>
    </w:p>
    <w:p w14:paraId="05E94AA9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how the designers recommend you use provided survey variables for your analysis, is imperative to ensure</w:t>
      </w:r>
    </w:p>
    <w:p w14:paraId="653EF760" w14:textId="4DC0CCCE" w:rsidR="00DB3715" w:rsidRDefault="00DB3715" w:rsidP="00DB3715">
      <w:pPr>
        <w:rPr>
          <w:ins w:id="26" w:author="Ying Huang" w:date="2021-07-02T17:41:00Z"/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your analysis is correctly specified.</w:t>
      </w:r>
    </w:p>
    <w:p w14:paraId="787DCDB4" w14:textId="0D496E8D" w:rsidR="00DB3715" w:rsidRDefault="00DB3715" w:rsidP="00DB3715">
      <w:pPr>
        <w:rPr>
          <w:ins w:id="27" w:author="Ying Huang" w:date="2021-07-02T17:41:00Z"/>
        </w:rPr>
      </w:pPr>
    </w:p>
    <w:p w14:paraId="5522C9F3" w14:textId="0472698C" w:rsidR="00DB3715" w:rsidRDefault="00DB3715" w:rsidP="00DB3715">
      <w:pPr>
        <w:rPr>
          <w:ins w:id="28" w:author="Ying Huang" w:date="2021-07-02T17:41:00Z"/>
        </w:rPr>
      </w:pPr>
      <w:r>
        <w:t xml:space="preserve">2.5-2.6 </w:t>
      </w:r>
      <w:ins w:id="29" w:author="Ying Huang" w:date="2021-07-02T17:41:00Z">
        <w:r>
          <w:t xml:space="preserve">Example subchapters all look great. </w:t>
        </w:r>
      </w:ins>
    </w:p>
    <w:p w14:paraId="3CE2AC32" w14:textId="5EF4BD4C" w:rsidR="00DB3715" w:rsidRDefault="00DB3715" w:rsidP="00DB3715">
      <w:pPr>
        <w:rPr>
          <w:ins w:id="30" w:author="Ying Huang" w:date="2021-07-02T17:41:00Z"/>
        </w:rPr>
      </w:pPr>
    </w:p>
    <w:p w14:paraId="2C8646F6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</w:rPr>
      </w:pPr>
      <w:r>
        <w:rPr>
          <w:rFonts w:ascii="`ΩÏ ˛" w:hAnsi="`ΩÏ ˛" w:cs="`ΩÏ ˛"/>
        </w:rPr>
        <w:t>2.7 Replicates and jack knifes and expansions, oh my!</w:t>
      </w:r>
    </w:p>
    <w:p w14:paraId="365D0DD4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When conducting your analysis, you may not have any choices of whether you should use replicate weights or</w:t>
      </w:r>
    </w:p>
    <w:p w14:paraId="2AE85C47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design weights, because your survey may only have one of these. There are two main strategies to estimate</w:t>
      </w:r>
    </w:p>
    <w:p w14:paraId="2F28D69A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variances in survey data, the Taylor Series Approximation also referred to as linearization and the use of</w:t>
      </w:r>
    </w:p>
    <w:p w14:paraId="4CBD9E5F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replicate weights. The Taylor Series, or linearization method </w:t>
      </w:r>
      <w:proofErr w:type="gramStart"/>
      <w:r>
        <w:rPr>
          <w:rFonts w:ascii="`ΩÏ ˛" w:hAnsi="`ΩÏ ˛" w:cs="`ΩÏ ˛"/>
          <w:sz w:val="20"/>
          <w:szCs w:val="20"/>
        </w:rPr>
        <w:t>is an approximation to</w:t>
      </w:r>
      <w:proofErr w:type="gramEnd"/>
      <w:r>
        <w:rPr>
          <w:rFonts w:ascii="`ΩÏ ˛" w:hAnsi="`ΩÏ ˛" w:cs="`ΩÏ ˛"/>
          <w:sz w:val="20"/>
          <w:szCs w:val="20"/>
        </w:rPr>
        <w:t xml:space="preserve"> the true variance, but is</w:t>
      </w:r>
    </w:p>
    <w:p w14:paraId="217186D8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 xml:space="preserve">likely the most commonly used technique when analyzing survey data using regression methods. </w:t>
      </w:r>
      <w:proofErr w:type="spellStart"/>
      <w:r>
        <w:rPr>
          <w:rFonts w:ascii="`ΩÏ ˛" w:hAnsi="`ΩÏ ˛" w:cs="`ΩÏ ˛"/>
          <w:sz w:val="20"/>
          <w:szCs w:val="20"/>
        </w:rPr>
        <w:t>Lohr</w:t>
      </w:r>
      <w:proofErr w:type="spellEnd"/>
      <w:r>
        <w:rPr>
          <w:rFonts w:ascii="`ΩÏ ˛" w:hAnsi="`ΩÏ ˛" w:cs="`ΩÏ ˛"/>
          <w:sz w:val="20"/>
          <w:szCs w:val="20"/>
        </w:rPr>
        <w:t xml:space="preserve"> [2019]</w:t>
      </w:r>
    </w:p>
    <w:p w14:paraId="1B4EC844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describes the calculation of variances from simple and clustered random samples in her book, and by her</w:t>
      </w:r>
    </w:p>
    <w:p w14:paraId="38658A3B" w14:textId="77777777" w:rsidR="00DB3715" w:rsidRDefault="00DB3715" w:rsidP="00DB3715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admission, once one has a clustered random sample the variance calculations for simple calculations becomes</w:t>
      </w:r>
    </w:p>
    <w:p w14:paraId="6E0F0338" w14:textId="5D1EA56C" w:rsidR="00DB3715" w:rsidRDefault="00DB3715" w:rsidP="00DB3715">
      <w:pPr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much more complex.</w:t>
      </w:r>
    </w:p>
    <w:p w14:paraId="7BBD0DB4" w14:textId="1EC39AB1" w:rsidR="00074A84" w:rsidRDefault="00074A84" w:rsidP="00DB3715"/>
    <w:p w14:paraId="5DE1B52C" w14:textId="77777777" w:rsidR="00074A84" w:rsidRDefault="00074A84" w:rsidP="00074A84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The problem is that we often want much more complicated calculations in our work and the variance formulas</w:t>
      </w:r>
    </w:p>
    <w:p w14:paraId="36F03752" w14:textId="77777777" w:rsidR="00074A84" w:rsidRDefault="00074A84" w:rsidP="00074A84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for anything other than simple ratios are not analytically known. The Taylor series approximation to the</w:t>
      </w:r>
    </w:p>
    <w:p w14:paraId="38871291" w14:textId="77777777" w:rsidR="00074A84" w:rsidRDefault="00074A84" w:rsidP="00074A84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variance for complex and nonlinear terms such as ratios or estimates of regression parameters. The survey</w:t>
      </w:r>
    </w:p>
    <w:p w14:paraId="30E00CFC" w14:textId="77777777" w:rsidR="00074A84" w:rsidRDefault="00074A84" w:rsidP="00074A84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package in R will do this if you specify a survey design that includes strata or clusters, while if you specify</w:t>
      </w:r>
    </w:p>
    <w:p w14:paraId="1E5EDDE4" w14:textId="77777777" w:rsidR="00074A84" w:rsidRDefault="00074A84" w:rsidP="00074A84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replicate weights then it will use an appropriate technique depending on how the data were collected.</w:t>
      </w:r>
    </w:p>
    <w:p w14:paraId="38732C1A" w14:textId="77777777" w:rsidR="00074A84" w:rsidRDefault="00074A84" w:rsidP="00074A84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Typical replicate methods include balanced replicates, where there are exactly two clusters within each</w:t>
      </w:r>
    </w:p>
    <w:p w14:paraId="356FA4BB" w14:textId="77777777" w:rsidR="00074A84" w:rsidRDefault="00074A84" w:rsidP="00074A84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stratum, jackknife methods, which effectively remove one cluster from the strata and perform all calculations</w:t>
      </w:r>
    </w:p>
    <w:p w14:paraId="170F781F" w14:textId="77777777" w:rsidR="00074A84" w:rsidRDefault="00074A84" w:rsidP="00074A84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without that cluster in the analysis, then average across all replicates, and bootstrap methods which randomly</w:t>
      </w:r>
    </w:p>
    <w:p w14:paraId="477FFD1A" w14:textId="77777777" w:rsidR="00074A84" w:rsidRDefault="00074A84" w:rsidP="00074A84">
      <w:pPr>
        <w:autoSpaceDE w:val="0"/>
        <w:autoSpaceDN w:val="0"/>
        <w:adjustRightInd w:val="0"/>
        <w:rPr>
          <w:rFonts w:ascii="`ΩÏ ˛" w:hAnsi="`ΩÏ ˛" w:cs="`ΩÏ ˛"/>
          <w:sz w:val="20"/>
          <w:szCs w:val="20"/>
        </w:rPr>
      </w:pPr>
      <w:r>
        <w:rPr>
          <w:rFonts w:ascii="`ΩÏ ˛" w:hAnsi="`ΩÏ ˛" w:cs="`ΩÏ ˛"/>
          <w:sz w:val="20"/>
          <w:szCs w:val="20"/>
        </w:rPr>
        <w:t>sample clusters within strata with replacement a large number of times to get an estimate of the quantities</w:t>
      </w:r>
    </w:p>
    <w:p w14:paraId="51124C25" w14:textId="30053CA8" w:rsidR="00074A84" w:rsidRDefault="00074A84" w:rsidP="00074A84">
      <w:pPr>
        <w:rPr>
          <w:rFonts w:ascii="`ΩÏ ˛" w:hAnsi="`ΩÏ ˛" w:cs="`ΩÏ ˛"/>
          <w:sz w:val="20"/>
          <w:szCs w:val="20"/>
        </w:rPr>
      </w:pPr>
      <w:commentRangeStart w:id="31"/>
      <w:r>
        <w:rPr>
          <w:rFonts w:ascii="`ΩÏ ˛" w:hAnsi="`ΩÏ ˛" w:cs="`ΩÏ ˛"/>
          <w:sz w:val="20"/>
          <w:szCs w:val="20"/>
        </w:rPr>
        <w:t>of interest.</w:t>
      </w:r>
      <w:commentRangeEnd w:id="31"/>
      <w:r>
        <w:rPr>
          <w:rStyle w:val="CommentReference"/>
        </w:rPr>
        <w:commentReference w:id="31"/>
      </w:r>
    </w:p>
    <w:p w14:paraId="53F4C59B" w14:textId="716E8A50" w:rsidR="00074A84" w:rsidRDefault="00074A84" w:rsidP="00074A84"/>
    <w:p w14:paraId="38BD1E11" w14:textId="3D4C923B" w:rsidR="00074A84" w:rsidRDefault="00074A84" w:rsidP="00074A84">
      <w:r>
        <w:t>2.10 Creating tables from survey data analysis</w:t>
      </w:r>
    </w:p>
    <w:p w14:paraId="3D92A70B" w14:textId="093A9C7A" w:rsidR="00074A84" w:rsidRDefault="00074A84" w:rsidP="00074A84">
      <w:pPr>
        <w:rPr>
          <w:ins w:id="32" w:author="Ying Huang" w:date="2021-07-02T17:48:00Z"/>
        </w:rPr>
      </w:pPr>
      <w:ins w:id="33" w:author="Ying Huang" w:date="2021-07-02T17:46:00Z">
        <w:r>
          <w:t>I wonder if the example can incorporate a comparison between weighted and unweighted results. For example, the table you</w:t>
        </w:r>
      </w:ins>
      <w:ins w:id="34" w:author="Ying Huang" w:date="2021-07-02T17:47:00Z">
        <w:r>
          <w:t xml:space="preserve"> have on “Median Wages in Texas by MSAs”. How about adding a column showing “unweighted median wage”</w:t>
        </w:r>
      </w:ins>
      <w:ins w:id="35" w:author="Ying Huang" w:date="2021-07-02T17:50:00Z">
        <w:r>
          <w:t>, like what you did in 2.11.1?</w:t>
        </w:r>
      </w:ins>
    </w:p>
    <w:p w14:paraId="42FDFB68" w14:textId="445C6947" w:rsidR="00074A84" w:rsidRDefault="00074A84" w:rsidP="00074A84">
      <w:pPr>
        <w:rPr>
          <w:ins w:id="36" w:author="Ying Huang" w:date="2021-07-02T17:49:00Z"/>
        </w:rPr>
      </w:pPr>
    </w:p>
    <w:p w14:paraId="0F55784C" w14:textId="1CEBEA42" w:rsidR="00074A84" w:rsidRDefault="00074A84" w:rsidP="00074A84">
      <w:pPr>
        <w:rPr>
          <w:ins w:id="37" w:author="Ying Huang" w:date="2021-07-02T17:51:00Z"/>
        </w:rPr>
      </w:pPr>
      <w:ins w:id="38" w:author="Ying Huang" w:date="2021-07-02T17:49:00Z">
        <w:r>
          <w:t>I also wonder if 2.10.1 fits better following 2.8?</w:t>
        </w:r>
      </w:ins>
    </w:p>
    <w:p w14:paraId="21869A81" w14:textId="43E20701" w:rsidR="00B20BF6" w:rsidRDefault="00B20BF6" w:rsidP="00074A84">
      <w:pPr>
        <w:rPr>
          <w:ins w:id="39" w:author="Ying Huang" w:date="2021-07-02T17:51:00Z"/>
        </w:rPr>
      </w:pPr>
    </w:p>
    <w:p w14:paraId="5133776C" w14:textId="6153A904" w:rsidR="00B20BF6" w:rsidRDefault="00B20BF6" w:rsidP="00074A84">
      <w:pPr>
        <w:rPr>
          <w:rFonts w:hint="eastAsia"/>
        </w:rPr>
      </w:pPr>
      <w:ins w:id="40" w:author="Ying Huang" w:date="2021-07-02T17:51:00Z">
        <w:r>
          <w:t>Other questions/thoughts: Have you thought about discussing longitudinal weights versus cross-sectiona</w:t>
        </w:r>
      </w:ins>
      <w:ins w:id="41" w:author="Ying Huang" w:date="2021-07-02T17:52:00Z">
        <w:r>
          <w:t xml:space="preserve">l weights? What do we do when we pooled several years’ cross-sectional data, how do we weight the analysis in this case? [or </w:t>
        </w:r>
      </w:ins>
      <w:ins w:id="42" w:author="Ying Huang" w:date="2021-07-02T17:53:00Z">
        <w:r>
          <w:t>maybe these questions are out of the scope of the book</w:t>
        </w:r>
        <w:r>
          <w:sym w:font="Wingdings" w:char="F04A"/>
        </w:r>
        <w:r>
          <w:t>]</w:t>
        </w:r>
      </w:ins>
      <w:bookmarkStart w:id="43" w:name="_GoBack"/>
      <w:bookmarkEnd w:id="43"/>
    </w:p>
    <w:sectPr w:rsidR="00B20BF6" w:rsidSect="0033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Ying Huang" w:date="2021-07-01T10:59:00Z" w:initials="YH">
    <w:p w14:paraId="2AFB76D4" w14:textId="146DC57C" w:rsidR="00041F10" w:rsidRDefault="00041F10">
      <w:pPr>
        <w:pStyle w:val="CommentText"/>
      </w:pPr>
      <w:r>
        <w:rPr>
          <w:rStyle w:val="CommentReference"/>
        </w:rPr>
        <w:annotationRef/>
      </w:r>
      <w:r>
        <w:t>Study?</w:t>
      </w:r>
    </w:p>
  </w:comment>
  <w:comment w:id="8" w:author="Ying Huang" w:date="2021-07-01T11:00:00Z" w:initials="YH">
    <w:p w14:paraId="1C828D3E" w14:textId="1556D649" w:rsidR="00041F10" w:rsidRDefault="00041F10">
      <w:pPr>
        <w:pStyle w:val="CommentText"/>
      </w:pPr>
      <w:r>
        <w:rPr>
          <w:rStyle w:val="CommentReference"/>
        </w:rPr>
        <w:annotationRef/>
      </w:r>
      <w:r>
        <w:t>Principles?</w:t>
      </w:r>
    </w:p>
  </w:comment>
  <w:comment w:id="11" w:author="Ying Huang" w:date="2021-07-02T17:19:00Z" w:initials="YH">
    <w:p w14:paraId="58F3CFFC" w14:textId="302D1CD0" w:rsidR="00054548" w:rsidRDefault="00054548">
      <w:pPr>
        <w:pStyle w:val="CommentText"/>
      </w:pPr>
      <w:r>
        <w:rPr>
          <w:rStyle w:val="CommentReference"/>
        </w:rPr>
        <w:annotationRef/>
      </w:r>
      <w:r>
        <w:t>Not sure if you mean women of childbearing ages and women of reproductive…</w:t>
      </w:r>
    </w:p>
  </w:comment>
  <w:comment w:id="12" w:author="Ying Huang" w:date="2021-07-02T17:20:00Z" w:initials="YH">
    <w:p w14:paraId="4DB72ACF" w14:textId="35781B75" w:rsidR="00054548" w:rsidRDefault="00054548">
      <w:pPr>
        <w:pStyle w:val="CommentText"/>
      </w:pPr>
      <w:r>
        <w:rPr>
          <w:rStyle w:val="CommentReference"/>
        </w:rPr>
        <w:annotationRef/>
      </w:r>
      <w:r>
        <w:t xml:space="preserve">Just an idea, do you think it’ll be helpful to have a list of terms/glossary used in that chapter either at the beginning or end of the chapter. </w:t>
      </w:r>
    </w:p>
  </w:comment>
  <w:comment w:id="13" w:author="Ying Huang" w:date="2021-07-02T17:22:00Z" w:initials="YH">
    <w:p w14:paraId="5BC22CFF" w14:textId="4849D554" w:rsidR="00054548" w:rsidRDefault="00054548">
      <w:pPr>
        <w:pStyle w:val="CommentText"/>
      </w:pPr>
      <w:r>
        <w:rPr>
          <w:rStyle w:val="CommentReference"/>
        </w:rPr>
        <w:annotationRef/>
      </w:r>
      <w:r>
        <w:t xml:space="preserve">I wonder if it is helpful to introduce the idea of sampling approach here (e.g., stratified, cluster, simple random, </w:t>
      </w:r>
      <w:proofErr w:type="spellStart"/>
      <w:r>
        <w:t>etc</w:t>
      </w:r>
      <w:proofErr w:type="spellEnd"/>
      <w:r>
        <w:t xml:space="preserve">). </w:t>
      </w:r>
    </w:p>
  </w:comment>
  <w:comment w:id="21" w:author="Ying Huang" w:date="2021-07-02T17:30:00Z" w:initials="YH">
    <w:p w14:paraId="69E22731" w14:textId="5382D32F" w:rsidR="00DB3715" w:rsidRDefault="00DB3715">
      <w:pPr>
        <w:pStyle w:val="CommentText"/>
      </w:pPr>
      <w:r>
        <w:rPr>
          <w:rStyle w:val="CommentReference"/>
        </w:rPr>
        <w:annotationRef/>
      </w:r>
      <w:r>
        <w:t>Target?</w:t>
      </w:r>
    </w:p>
  </w:comment>
  <w:comment w:id="22" w:author="Ying Huang" w:date="2021-07-02T17:31:00Z" w:initials="YH">
    <w:p w14:paraId="52B67072" w14:textId="67BACBF6" w:rsidR="00DB3715" w:rsidRDefault="00DB3715">
      <w:pPr>
        <w:pStyle w:val="CommentText"/>
      </w:pPr>
      <w:r>
        <w:rPr>
          <w:rStyle w:val="CommentReference"/>
        </w:rPr>
        <w:annotationRef/>
      </w:r>
      <w:r>
        <w:t xml:space="preserve">maybe add a sentence following BEFSS to indicate that this is a telephone survey data. </w:t>
      </w:r>
    </w:p>
  </w:comment>
  <w:comment w:id="23" w:author="Ying Huang" w:date="2021-07-02T17:33:00Z" w:initials="YH">
    <w:p w14:paraId="48B89FBB" w14:textId="7CDD2528" w:rsidR="00DB3715" w:rsidRDefault="00DB3715">
      <w:pPr>
        <w:pStyle w:val="CommentText"/>
      </w:pPr>
      <w:r>
        <w:rPr>
          <w:rStyle w:val="CommentReference"/>
        </w:rPr>
        <w:annotationRef/>
      </w:r>
      <w:r>
        <w:t>I wonder if BRFSS oversample minorities, if so, is it a good place to talk about oversampling of certain groups?</w:t>
      </w:r>
    </w:p>
  </w:comment>
  <w:comment w:id="31" w:author="Ying Huang" w:date="2021-07-02T17:44:00Z" w:initials="YH">
    <w:p w14:paraId="17B748C0" w14:textId="4491FF8A" w:rsidR="00074A84" w:rsidRDefault="00074A84">
      <w:pPr>
        <w:pStyle w:val="CommentText"/>
      </w:pPr>
      <w:r>
        <w:rPr>
          <w:rStyle w:val="CommentReference"/>
        </w:rPr>
        <w:annotationRef/>
      </w:r>
      <w:r>
        <w:t xml:space="preserve">When to use replicate weights? This is my question. I’ve never used replicate weights in my own analysis. Perhaps it is a good idea to give an example to show the pros and cons of using replicate weights compared to the standard sample weights.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FB76D4" w15:done="0"/>
  <w15:commentEx w15:paraId="1C828D3E" w15:done="0"/>
  <w15:commentEx w15:paraId="58F3CFFC" w15:done="0"/>
  <w15:commentEx w15:paraId="4DB72ACF" w15:done="0"/>
  <w15:commentEx w15:paraId="5BC22CFF" w15:done="0"/>
  <w15:commentEx w15:paraId="69E22731" w15:done="0"/>
  <w15:commentEx w15:paraId="52B67072" w15:done="0"/>
  <w15:commentEx w15:paraId="48B89FBB" w15:done="0"/>
  <w15:commentEx w15:paraId="17B748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FB76D4" w16cid:durableId="24881E89"/>
  <w16cid:commentId w16cid:paraId="1C828D3E" w16cid:durableId="24881EE8"/>
  <w16cid:commentId w16cid:paraId="58F3CFFC" w16cid:durableId="2489C915"/>
  <w16cid:commentId w16cid:paraId="4DB72ACF" w16cid:durableId="2489C975"/>
  <w16cid:commentId w16cid:paraId="5BC22CFF" w16cid:durableId="2489C9D2"/>
  <w16cid:commentId w16cid:paraId="69E22731" w16cid:durableId="2489CBA6"/>
  <w16cid:commentId w16cid:paraId="52B67072" w16cid:durableId="2489CBEE"/>
  <w16cid:commentId w16cid:paraId="48B89FBB" w16cid:durableId="2489CC80"/>
  <w16cid:commentId w16cid:paraId="17B748C0" w16cid:durableId="2489CE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`ΩÏ 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ing Huang">
    <w15:presenceInfo w15:providerId="AD" w15:userId="S::ying.huang@utsa.edu::510d82c0-d1c4-4cca-a11b-72e270f8f9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10"/>
    <w:rsid w:val="00006650"/>
    <w:rsid w:val="00035CA5"/>
    <w:rsid w:val="000410D7"/>
    <w:rsid w:val="00041F10"/>
    <w:rsid w:val="000446C3"/>
    <w:rsid w:val="00053FE3"/>
    <w:rsid w:val="00054548"/>
    <w:rsid w:val="00063BDD"/>
    <w:rsid w:val="00074A84"/>
    <w:rsid w:val="000A4F86"/>
    <w:rsid w:val="000A7A2E"/>
    <w:rsid w:val="000C49DA"/>
    <w:rsid w:val="000E6B00"/>
    <w:rsid w:val="001031E7"/>
    <w:rsid w:val="00107A6A"/>
    <w:rsid w:val="00116CE2"/>
    <w:rsid w:val="00121738"/>
    <w:rsid w:val="00123842"/>
    <w:rsid w:val="001327CF"/>
    <w:rsid w:val="00147A62"/>
    <w:rsid w:val="001521E3"/>
    <w:rsid w:val="001532FD"/>
    <w:rsid w:val="00161247"/>
    <w:rsid w:val="00165914"/>
    <w:rsid w:val="00166880"/>
    <w:rsid w:val="00173EB7"/>
    <w:rsid w:val="00187ACE"/>
    <w:rsid w:val="00191D0E"/>
    <w:rsid w:val="001A6CEF"/>
    <w:rsid w:val="001A74EA"/>
    <w:rsid w:val="001E07A4"/>
    <w:rsid w:val="001E40A8"/>
    <w:rsid w:val="00214907"/>
    <w:rsid w:val="00223D44"/>
    <w:rsid w:val="00226391"/>
    <w:rsid w:val="0023267F"/>
    <w:rsid w:val="00234C63"/>
    <w:rsid w:val="0024243C"/>
    <w:rsid w:val="00245E3D"/>
    <w:rsid w:val="00245ECA"/>
    <w:rsid w:val="00255399"/>
    <w:rsid w:val="0025703E"/>
    <w:rsid w:val="00260E49"/>
    <w:rsid w:val="00270161"/>
    <w:rsid w:val="00271113"/>
    <w:rsid w:val="0029475A"/>
    <w:rsid w:val="002A6AE5"/>
    <w:rsid w:val="002B5A99"/>
    <w:rsid w:val="002C435C"/>
    <w:rsid w:val="002D48C0"/>
    <w:rsid w:val="002D7BDA"/>
    <w:rsid w:val="002E663D"/>
    <w:rsid w:val="00306DB2"/>
    <w:rsid w:val="003228E0"/>
    <w:rsid w:val="00322EB9"/>
    <w:rsid w:val="00337A1D"/>
    <w:rsid w:val="0036356D"/>
    <w:rsid w:val="003719EF"/>
    <w:rsid w:val="00382698"/>
    <w:rsid w:val="0039387A"/>
    <w:rsid w:val="003B29BA"/>
    <w:rsid w:val="003B302E"/>
    <w:rsid w:val="003D376A"/>
    <w:rsid w:val="003E2D83"/>
    <w:rsid w:val="00401182"/>
    <w:rsid w:val="00420270"/>
    <w:rsid w:val="004238CA"/>
    <w:rsid w:val="0044751F"/>
    <w:rsid w:val="004522BD"/>
    <w:rsid w:val="00460880"/>
    <w:rsid w:val="00477EBB"/>
    <w:rsid w:val="004A0322"/>
    <w:rsid w:val="004A6E1E"/>
    <w:rsid w:val="004A7A34"/>
    <w:rsid w:val="004C029F"/>
    <w:rsid w:val="004C483A"/>
    <w:rsid w:val="004D099D"/>
    <w:rsid w:val="004D36F6"/>
    <w:rsid w:val="004F4706"/>
    <w:rsid w:val="00501C5D"/>
    <w:rsid w:val="00526E50"/>
    <w:rsid w:val="005368CC"/>
    <w:rsid w:val="005422B2"/>
    <w:rsid w:val="00545C42"/>
    <w:rsid w:val="005477F2"/>
    <w:rsid w:val="00574177"/>
    <w:rsid w:val="005F0F39"/>
    <w:rsid w:val="005F15A9"/>
    <w:rsid w:val="006108F9"/>
    <w:rsid w:val="00630BBC"/>
    <w:rsid w:val="00635307"/>
    <w:rsid w:val="00636E0F"/>
    <w:rsid w:val="00652ADF"/>
    <w:rsid w:val="00666A94"/>
    <w:rsid w:val="006676DD"/>
    <w:rsid w:val="00697835"/>
    <w:rsid w:val="006A6D06"/>
    <w:rsid w:val="006C20E5"/>
    <w:rsid w:val="006C30E5"/>
    <w:rsid w:val="006E17FD"/>
    <w:rsid w:val="00712ED8"/>
    <w:rsid w:val="00746273"/>
    <w:rsid w:val="0074701B"/>
    <w:rsid w:val="00747DBD"/>
    <w:rsid w:val="00766461"/>
    <w:rsid w:val="007D5DF8"/>
    <w:rsid w:val="007D6148"/>
    <w:rsid w:val="00822C30"/>
    <w:rsid w:val="00832AD9"/>
    <w:rsid w:val="0087197D"/>
    <w:rsid w:val="00890263"/>
    <w:rsid w:val="00891B8E"/>
    <w:rsid w:val="008A327B"/>
    <w:rsid w:val="008A4F5B"/>
    <w:rsid w:val="008B63DF"/>
    <w:rsid w:val="008C4C5B"/>
    <w:rsid w:val="008C77E6"/>
    <w:rsid w:val="008D3521"/>
    <w:rsid w:val="008D3D6C"/>
    <w:rsid w:val="008D6DAB"/>
    <w:rsid w:val="008E02EB"/>
    <w:rsid w:val="009012F7"/>
    <w:rsid w:val="00903383"/>
    <w:rsid w:val="00912920"/>
    <w:rsid w:val="009351AF"/>
    <w:rsid w:val="00954246"/>
    <w:rsid w:val="00962E79"/>
    <w:rsid w:val="00966B4F"/>
    <w:rsid w:val="00980C74"/>
    <w:rsid w:val="00992523"/>
    <w:rsid w:val="009F5CE4"/>
    <w:rsid w:val="00A02458"/>
    <w:rsid w:val="00A04AFB"/>
    <w:rsid w:val="00A061AE"/>
    <w:rsid w:val="00A07C98"/>
    <w:rsid w:val="00A1525A"/>
    <w:rsid w:val="00A36CA2"/>
    <w:rsid w:val="00A37390"/>
    <w:rsid w:val="00A45A32"/>
    <w:rsid w:val="00A45CBC"/>
    <w:rsid w:val="00A46C50"/>
    <w:rsid w:val="00A923AF"/>
    <w:rsid w:val="00A97EE9"/>
    <w:rsid w:val="00AA1D64"/>
    <w:rsid w:val="00AA76A4"/>
    <w:rsid w:val="00AB6CB6"/>
    <w:rsid w:val="00AD1821"/>
    <w:rsid w:val="00AD3899"/>
    <w:rsid w:val="00AE537B"/>
    <w:rsid w:val="00B04951"/>
    <w:rsid w:val="00B0781D"/>
    <w:rsid w:val="00B139A5"/>
    <w:rsid w:val="00B20BF6"/>
    <w:rsid w:val="00B2242D"/>
    <w:rsid w:val="00B35936"/>
    <w:rsid w:val="00B423C3"/>
    <w:rsid w:val="00B50D99"/>
    <w:rsid w:val="00B8413D"/>
    <w:rsid w:val="00B92040"/>
    <w:rsid w:val="00B92449"/>
    <w:rsid w:val="00BB1B5D"/>
    <w:rsid w:val="00BB3D27"/>
    <w:rsid w:val="00BB5B91"/>
    <w:rsid w:val="00BD1D14"/>
    <w:rsid w:val="00BD7EE8"/>
    <w:rsid w:val="00BE5285"/>
    <w:rsid w:val="00BE6223"/>
    <w:rsid w:val="00BE69B7"/>
    <w:rsid w:val="00BF471D"/>
    <w:rsid w:val="00C31BBA"/>
    <w:rsid w:val="00C52E31"/>
    <w:rsid w:val="00C60A6F"/>
    <w:rsid w:val="00C90716"/>
    <w:rsid w:val="00CA02C4"/>
    <w:rsid w:val="00CB389D"/>
    <w:rsid w:val="00CB51F6"/>
    <w:rsid w:val="00CC556D"/>
    <w:rsid w:val="00CD753D"/>
    <w:rsid w:val="00CE3210"/>
    <w:rsid w:val="00CE3D31"/>
    <w:rsid w:val="00D00B88"/>
    <w:rsid w:val="00D217AA"/>
    <w:rsid w:val="00D31721"/>
    <w:rsid w:val="00D4501C"/>
    <w:rsid w:val="00D4592B"/>
    <w:rsid w:val="00D50E39"/>
    <w:rsid w:val="00D54902"/>
    <w:rsid w:val="00D80312"/>
    <w:rsid w:val="00D83E26"/>
    <w:rsid w:val="00D9304A"/>
    <w:rsid w:val="00DB0880"/>
    <w:rsid w:val="00DB1048"/>
    <w:rsid w:val="00DB3715"/>
    <w:rsid w:val="00DC4DEF"/>
    <w:rsid w:val="00DC5307"/>
    <w:rsid w:val="00DE507B"/>
    <w:rsid w:val="00E01E99"/>
    <w:rsid w:val="00E154BA"/>
    <w:rsid w:val="00E1702D"/>
    <w:rsid w:val="00E60733"/>
    <w:rsid w:val="00E70B51"/>
    <w:rsid w:val="00E91421"/>
    <w:rsid w:val="00EA0BA2"/>
    <w:rsid w:val="00EA0C57"/>
    <w:rsid w:val="00EA7857"/>
    <w:rsid w:val="00EB7A47"/>
    <w:rsid w:val="00EC2360"/>
    <w:rsid w:val="00ED4D68"/>
    <w:rsid w:val="00EE2293"/>
    <w:rsid w:val="00F0150A"/>
    <w:rsid w:val="00F04973"/>
    <w:rsid w:val="00F12C24"/>
    <w:rsid w:val="00F24480"/>
    <w:rsid w:val="00F412BE"/>
    <w:rsid w:val="00F41C7B"/>
    <w:rsid w:val="00F42F12"/>
    <w:rsid w:val="00F61607"/>
    <w:rsid w:val="00F76271"/>
    <w:rsid w:val="00F909FD"/>
    <w:rsid w:val="00F915E5"/>
    <w:rsid w:val="00FA78BC"/>
    <w:rsid w:val="00FD0695"/>
    <w:rsid w:val="00FD6EE0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C5FE"/>
  <w15:chartTrackingRefBased/>
  <w15:docId w15:val="{9234C06D-9D4C-FF47-BF0C-FDF3AB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327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327CF"/>
  </w:style>
  <w:style w:type="character" w:styleId="Hyperlink">
    <w:name w:val="Hyperlink"/>
    <w:basedOn w:val="DefaultParagraphFont"/>
    <w:uiPriority w:val="99"/>
    <w:semiHidden/>
    <w:unhideWhenUsed/>
    <w:rsid w:val="001327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36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41F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F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F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F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2003</Words>
  <Characters>11302</Characters>
  <Application>Microsoft Office Word</Application>
  <DocSecurity>0</DocSecurity>
  <Lines>205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Huang</dc:creator>
  <cp:keywords/>
  <dc:description/>
  <cp:lastModifiedBy>Ying Huang</cp:lastModifiedBy>
  <cp:revision>1</cp:revision>
  <dcterms:created xsi:type="dcterms:W3CDTF">2021-07-01T15:57:00Z</dcterms:created>
  <dcterms:modified xsi:type="dcterms:W3CDTF">2021-07-02T22:53:00Z</dcterms:modified>
</cp:coreProperties>
</file>